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463" w:type="dxa"/>
        <w:tblInd w:w="-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3"/>
      </w:tblGrid>
      <w:tr w:rsidR="00FD3846" w:rsidTr="009A51E9">
        <w:trPr>
          <w:trHeight w:val="9120"/>
        </w:trPr>
        <w:tc>
          <w:tcPr>
            <w:tcW w:w="15463" w:type="dxa"/>
          </w:tcPr>
          <w:p w:rsidR="00FD3846" w:rsidRDefault="00FD3846" w:rsidP="00FD3846">
            <w:pPr>
              <w:jc w:val="center"/>
            </w:pPr>
          </w:p>
          <w:p w:rsidR="00FD3846" w:rsidRPr="001A61F1" w:rsidRDefault="00FD3846" w:rsidP="00FD3846">
            <w:pPr>
              <w:jc w:val="center"/>
              <w:rPr>
                <w:b/>
                <w:sz w:val="18"/>
                <w:szCs w:val="18"/>
              </w:rPr>
            </w:pPr>
            <w:r w:rsidRPr="001A61F1">
              <w:rPr>
                <w:b/>
                <w:sz w:val="18"/>
                <w:szCs w:val="18"/>
              </w:rPr>
              <w:t>WANANCHI LEGAL DOCUMENTATION SYSTEM</w:t>
            </w:r>
          </w:p>
          <w:p w:rsidR="00FD3846" w:rsidRPr="009A51E9" w:rsidRDefault="00FD3846" w:rsidP="00FD3846">
            <w:pPr>
              <w:jc w:val="center"/>
              <w:rPr>
                <w:sz w:val="18"/>
                <w:szCs w:val="18"/>
              </w:rPr>
            </w:pPr>
          </w:p>
          <w:p w:rsidR="00FD3846" w:rsidRPr="001A61F1" w:rsidRDefault="008840B4" w:rsidP="00FD3846">
            <w:pPr>
              <w:jc w:val="center"/>
              <w:rPr>
                <w:b/>
              </w:rPr>
            </w:pP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02A8458" wp14:editId="0A240BD3">
                      <wp:simplePos x="0" y="0"/>
                      <wp:positionH relativeFrom="column">
                        <wp:posOffset>8738677</wp:posOffset>
                      </wp:positionH>
                      <wp:positionV relativeFrom="paragraph">
                        <wp:posOffset>1495536</wp:posOffset>
                      </wp:positionV>
                      <wp:extent cx="667909" cy="312254"/>
                      <wp:effectExtent l="0" t="0" r="18415" b="18415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7909" cy="31225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6B0F" w:rsidRPr="00066F37" w:rsidRDefault="00966B0F" w:rsidP="00966B0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2A8458" id="Oval 50" o:spid="_x0000_s1026" style="position:absolute;left:0;text-align:left;margin-left:688.1pt;margin-top:117.75pt;width:52.6pt;height:2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" filled="f" strokecolor="#1f3763 [1604]" strokeweight="1pt">
                      <v:stroke joinstyle="miter"/>
                      <v:textbox>
                        <w:txbxContent>
                          <w:p w:rsidR="00966B0F" w:rsidRPr="00066F37" w:rsidRDefault="00966B0F" w:rsidP="00966B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1334828" wp14:editId="57640B29">
                      <wp:simplePos x="0" y="0"/>
                      <wp:positionH relativeFrom="column">
                        <wp:posOffset>7037070</wp:posOffset>
                      </wp:positionH>
                      <wp:positionV relativeFrom="paragraph">
                        <wp:posOffset>1244103</wp:posOffset>
                      </wp:positionV>
                      <wp:extent cx="1041621" cy="492980"/>
                      <wp:effectExtent l="0" t="0" r="12700" b="1524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621" cy="4929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3C44" w:rsidRPr="00066F37" w:rsidRDefault="003F3C44" w:rsidP="003F3C44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ARCHIVE CONTRACT INTO SYSTEM</w:t>
                                  </w:r>
                                  <w:ins w:id="0" w:author="Michael Maina" w:date="2018-06-19T13:02:00Z">
                                    <w:r w:rsidR="005D2AB6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</w:ins>
                                  <w:r w:rsidR="005D2AB6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AFTER </w:t>
                                  </w:r>
                                  <w:r w:rsidR="0019044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SIGN OFFS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334828" id="Rectangle 41" o:spid="_x0000_s1027" style="position:absolute;left:0;text-align:left;margin-left:554.1pt;margin-top:97.95pt;width:82pt;height:3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" filled="f" strokecolor="#1f3763 [1604]" strokeweight="1pt">
                      <v:textbox>
                        <w:txbxContent>
                          <w:p w:rsidR="003F3C44" w:rsidRPr="00066F37" w:rsidRDefault="003F3C44" w:rsidP="003F3C4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ARCHIVE CONTRACT INTO SYSTEM</w:t>
                            </w:r>
                            <w:ins w:id="1" w:author="Michael Maina" w:date="2018-06-19T13:02:00Z">
                              <w:r w:rsidR="005D2AB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ins>
                            <w:r w:rsidR="005D2AB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AFTER </w:t>
                            </w:r>
                            <w:r w:rsidR="0019044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SIGN OFFS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CB75A5" wp14:editId="6E6D0E09">
                      <wp:simplePos x="0" y="0"/>
                      <wp:positionH relativeFrom="column">
                        <wp:posOffset>5285547</wp:posOffset>
                      </wp:positionH>
                      <wp:positionV relativeFrom="paragraph">
                        <wp:posOffset>983918</wp:posOffset>
                      </wp:positionV>
                      <wp:extent cx="512003" cy="2051436"/>
                      <wp:effectExtent l="0" t="25400" r="59690" b="19050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2003" cy="2051436"/>
                              </a:xfrm>
                              <a:prstGeom prst="bentConnector3">
                                <a:avLst>
                                  <a:gd name="adj1" fmla="val 9954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3ECDD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0" o:spid="_x0000_s1026" type="#_x0000_t34" style="position:absolute;margin-left:416.2pt;margin-top:77.45pt;width:40.3pt;height:161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" adj="21502" strokecolor="#4472c4 [3204]" strokeweight=".5pt">
                      <v:stroke endarrow="block"/>
                    </v:shape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AC9CEBC" wp14:editId="4B0CCC8D">
                      <wp:simplePos x="0" y="0"/>
                      <wp:positionH relativeFrom="column">
                        <wp:posOffset>2792150</wp:posOffset>
                      </wp:positionH>
                      <wp:positionV relativeFrom="paragraph">
                        <wp:posOffset>2939939</wp:posOffset>
                      </wp:positionV>
                      <wp:extent cx="1685677" cy="52705"/>
                      <wp:effectExtent l="0" t="63500" r="0" b="36195"/>
                      <wp:wrapNone/>
                      <wp:docPr id="38" name="Elb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677" cy="5270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B8CE7" id="Elbow Connector 38" o:spid="_x0000_s1026" type="#_x0000_t34" style="position:absolute;margin-left:219.85pt;margin-top:231.5pt;width:132.75pt;height:4.1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" strokecolor="#4472c4 [3204]" strokeweight=".5pt">
                      <v:stroke endarrow="block"/>
                    </v:shape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EFF9BF9" wp14:editId="6F0F6C08">
                      <wp:simplePos x="0" y="0"/>
                      <wp:positionH relativeFrom="column">
                        <wp:posOffset>4478600</wp:posOffset>
                      </wp:positionH>
                      <wp:positionV relativeFrom="paragraph">
                        <wp:posOffset>2250440</wp:posOffset>
                      </wp:positionV>
                      <wp:extent cx="807720" cy="1177363"/>
                      <wp:effectExtent l="0" t="0" r="17780" b="1651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117736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51E9" w:rsidRPr="000D6072" w:rsidRDefault="009A51E9" w:rsidP="009A51E9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EXECUTION COPY OF CONTRACT </w:t>
                                  </w:r>
                                  <w:r w:rsidR="00250AC5"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/ COPY OF CONTRACT WITH PROPOSED </w:t>
                                  </w:r>
                                  <w:r w:rsidR="0019044D"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INPUTS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FF9BF9" id="Rectangle 27" o:spid="_x0000_s1028" style="position:absolute;left:0;text-align:left;margin-left:352.65pt;margin-top:177.2pt;width:63.6pt;height:92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" filled="f" strokecolor="#1f3763 [1604]" strokeweight="1pt">
                      <v:textbox>
                        <w:txbxContent>
                          <w:p w:rsidR="009A51E9" w:rsidRPr="000D6072" w:rsidRDefault="009A51E9" w:rsidP="009A51E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EXECUTION COPY OF CONTRACT </w:t>
                            </w:r>
                            <w:r w:rsidR="00250AC5"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 COPY OF CONTRACT WITH PROPOSED </w:t>
                            </w:r>
                            <w:r w:rsidR="0019044D"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INPUTS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7978C95" wp14:editId="7BF901DF">
                      <wp:simplePos x="0" y="0"/>
                      <wp:positionH relativeFrom="column">
                        <wp:posOffset>2797506</wp:posOffset>
                      </wp:positionH>
                      <wp:positionV relativeFrom="paragraph">
                        <wp:posOffset>983919</wp:posOffset>
                      </wp:positionV>
                      <wp:extent cx="1470688" cy="1804670"/>
                      <wp:effectExtent l="25400" t="0" r="15240" b="74930"/>
                      <wp:wrapNone/>
                      <wp:docPr id="45" name="Elb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0688" cy="1804670"/>
                              </a:xfrm>
                              <a:prstGeom prst="bentConnector3">
                                <a:avLst>
                                  <a:gd name="adj1" fmla="val -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767A8" id="Elbow Connector 45" o:spid="_x0000_s1026" type="#_x0000_t34" style="position:absolute;margin-left:220.3pt;margin-top:77.45pt;width:115.8pt;height:142.1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" adj="-19" strokecolor="#4472c4 [3204]" strokeweight=".5pt">
                      <v:stroke endarrow="block"/>
                    </v:shape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5101749" wp14:editId="155A3219">
                      <wp:simplePos x="0" y="0"/>
                      <wp:positionH relativeFrom="column">
                        <wp:posOffset>1668476</wp:posOffset>
                      </wp:positionH>
                      <wp:positionV relativeFrom="paragraph">
                        <wp:posOffset>2535168</wp:posOffset>
                      </wp:positionV>
                      <wp:extent cx="1126490" cy="554990"/>
                      <wp:effectExtent l="0" t="0" r="16510" b="1651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549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6F37" w:rsidRPr="00066F37" w:rsidRDefault="00BB6A69" w:rsidP="00066F37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REVIEWS </w:t>
                                  </w:r>
                                  <w:r w:rsidR="0071619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DRAFT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CONTRACT</w:t>
                                  </w:r>
                                  <w:r w:rsidR="0071619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&amp; MAKES AMMENDMENTS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101749" id="Rectangle 18" o:spid="_x0000_s1029" style="position:absolute;left:0;text-align:left;margin-left:131.4pt;margin-top:199.6pt;width:88.7pt;height:43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" filled="f" strokecolor="#1f3763 [1604]" strokeweight="1pt">
                      <v:textbox>
                        <w:txbxContent>
                          <w:p w:rsidR="00066F37" w:rsidRPr="00066F37" w:rsidRDefault="00BB6A69" w:rsidP="00066F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REVIEWS </w:t>
                            </w:r>
                            <w:r w:rsidR="0071619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DRAFT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CONTRACT</w:t>
                            </w:r>
                            <w:r w:rsidR="0071619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&amp; MAKES AMMENDMENTS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-70319</wp:posOffset>
                      </wp:positionH>
                      <wp:positionV relativeFrom="paragraph">
                        <wp:posOffset>3568093</wp:posOffset>
                      </wp:positionV>
                      <wp:extent cx="9815112" cy="0"/>
                      <wp:effectExtent l="0" t="0" r="1524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51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C58D7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80.95pt" to="767.3pt,28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EC9A2BD" wp14:editId="48751EC7">
                      <wp:simplePos x="0" y="0"/>
                      <wp:positionH relativeFrom="column">
                        <wp:posOffset>8079768</wp:posOffset>
                      </wp:positionH>
                      <wp:positionV relativeFrom="paragraph">
                        <wp:posOffset>1643242</wp:posOffset>
                      </wp:positionV>
                      <wp:extent cx="659958" cy="45719"/>
                      <wp:effectExtent l="0" t="63500" r="0" b="43815"/>
                      <wp:wrapNone/>
                      <wp:docPr id="51" name="Elb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9958" cy="45719"/>
                              </a:xfrm>
                              <a:prstGeom prst="bentConnector3">
                                <a:avLst>
                                  <a:gd name="adj1" fmla="val 4311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8AB9E" id="Elbow Connector 51" o:spid="_x0000_s1026" type="#_x0000_t34" style="position:absolute;margin-left:636.2pt;margin-top:129.4pt;width:51.9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" adj="9312" strokecolor="#4472c4 [3204]" strokeweight=".5pt">
                      <v:stroke endarrow="block"/>
                    </v:shape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0AC15" wp14:editId="20464021">
                      <wp:simplePos x="0" y="0"/>
                      <wp:positionH relativeFrom="column">
                        <wp:posOffset>-117834</wp:posOffset>
                      </wp:positionH>
                      <wp:positionV relativeFrom="paragraph">
                        <wp:posOffset>2136085</wp:posOffset>
                      </wp:positionV>
                      <wp:extent cx="9839049" cy="0"/>
                      <wp:effectExtent l="0" t="0" r="1651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3904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13F68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168.2pt" to="765.45pt,16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" strokecolor="black [3213]" strokeweight=".5pt">
                      <v:stroke joinstyle="miter"/>
                    </v:line>
                  </w:pict>
                </mc:Fallback>
              </mc:AlternateContent>
            </w:r>
            <w:ins w:id="1" w:author="Michael Maina" w:date="2018-06-19T13:01:00Z">
              <w:r w:rsidRPr="006144BB">
                <w:rPr>
                  <w:b/>
                  <w:noProof/>
                  <w:sz w:val="18"/>
                  <w:szCs w:val="18"/>
                </w:rPr>
                <mc:AlternateContent>
                  <mc:Choice Requires="wps">
                    <w:drawing>
                      <wp:anchor distT="0" distB="0" distL="114300" distR="114300" simplePos="0" relativeHeight="251732992" behindDoc="0" locked="0" layoutInCell="1" allowOverlap="1" wp14:anchorId="546C0C9C" wp14:editId="502CA7F8">
                        <wp:simplePos x="0" y="0"/>
                        <wp:positionH relativeFrom="column">
                          <wp:posOffset>8079767</wp:posOffset>
                        </wp:positionH>
                        <wp:positionV relativeFrom="paragraph">
                          <wp:posOffset>975967</wp:posOffset>
                        </wp:positionV>
                        <wp:extent cx="962107" cy="465179"/>
                        <wp:effectExtent l="25400" t="0" r="15875" b="81280"/>
                        <wp:wrapNone/>
                        <wp:docPr id="11" name="Elbow Connector 1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flipH="1">
                                  <a:off x="0" y="0"/>
                                  <a:ext cx="962107" cy="465179"/>
                                </a:xfrm>
                                <a:prstGeom prst="bentConnector3">
                                  <a:avLst>
                                    <a:gd name="adj1" fmla="val 29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4D48617" id="Elbow Connector 11" o:spid="_x0000_s1026" type="#_x0000_t34" style="position:absolute;margin-left:636.2pt;margin-top:76.85pt;width:75.75pt;height:36.6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" adj="64" strokecolor="#4472c4 [3204]" strokeweight=".5pt">
                        <v:stroke endarrow="block"/>
                      </v:shape>
                    </w:pict>
                  </mc:Fallback>
                </mc:AlternateContent>
              </w:r>
            </w:ins>
            <w:r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7838633</wp:posOffset>
                      </wp:positionH>
                      <wp:positionV relativeFrom="paragraph">
                        <wp:posOffset>673818</wp:posOffset>
                      </wp:positionV>
                      <wp:extent cx="575089" cy="0"/>
                      <wp:effectExtent l="0" t="63500" r="0" b="762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0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988D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617.2pt;margin-top:53.05pt;width:45.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88F94F4" wp14:editId="575216E0">
                      <wp:simplePos x="0" y="0"/>
                      <wp:positionH relativeFrom="column">
                        <wp:posOffset>6710570</wp:posOffset>
                      </wp:positionH>
                      <wp:positionV relativeFrom="paragraph">
                        <wp:posOffset>422606</wp:posOffset>
                      </wp:positionV>
                      <wp:extent cx="1126490" cy="554990"/>
                      <wp:effectExtent l="0" t="0" r="16510" b="1651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549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51E9" w:rsidRPr="00066F37" w:rsidRDefault="009A51E9" w:rsidP="009A51E9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RECEIVES</w:t>
                                  </w:r>
                                  <w:r w:rsidR="00966B0F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EXECUTED CONTRACT &amp; SIGNS 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8F94F4" id="Rectangle 28" o:spid="_x0000_s1030" style="position:absolute;left:0;text-align:left;margin-left:528.4pt;margin-top:33.3pt;width:88.7pt;height:43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" filled="f" strokecolor="#1f3763 [1604]" strokeweight="1pt">
                      <v:textbox>
                        <w:txbxContent>
                          <w:p w:rsidR="009A51E9" w:rsidRPr="00066F37" w:rsidRDefault="009A51E9" w:rsidP="009A51E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RECEIVES</w:t>
                            </w:r>
                            <w:r w:rsidR="00966B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EXECUTED CONTRACT &amp; SIGNS OFF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5A8D78F" wp14:editId="09623B74">
                      <wp:simplePos x="0" y="0"/>
                      <wp:positionH relativeFrom="column">
                        <wp:posOffset>4605048</wp:posOffset>
                      </wp:positionH>
                      <wp:positionV relativeFrom="paragraph">
                        <wp:posOffset>974366</wp:posOffset>
                      </wp:positionV>
                      <wp:extent cx="2282024" cy="3358570"/>
                      <wp:effectExtent l="0" t="25400" r="67945" b="19685"/>
                      <wp:wrapNone/>
                      <wp:docPr id="40" name="Elb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2024" cy="3358570"/>
                              </a:xfrm>
                              <a:prstGeom prst="bentConnector3">
                                <a:avLst>
                                  <a:gd name="adj1" fmla="val 10007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BDE8A" id="Elbow Connector 40" o:spid="_x0000_s1026" type="#_x0000_t34" style="position:absolute;margin-left:362.6pt;margin-top:76.7pt;width:179.7pt;height:264.4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" adj="21615" strokecolor="#4472c4 [3204]" strokeweight=".5pt">
                      <v:stroke endarrow="block"/>
                    </v:shape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3447F19" wp14:editId="75CC8EE3">
                      <wp:simplePos x="0" y="0"/>
                      <wp:positionH relativeFrom="column">
                        <wp:posOffset>4605048</wp:posOffset>
                      </wp:positionH>
                      <wp:positionV relativeFrom="paragraph">
                        <wp:posOffset>594305</wp:posOffset>
                      </wp:positionV>
                      <wp:extent cx="1587665" cy="3466244"/>
                      <wp:effectExtent l="25400" t="0" r="177800" b="77470"/>
                      <wp:wrapNone/>
                      <wp:docPr id="48" name="Elb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7665" cy="3466244"/>
                              </a:xfrm>
                              <a:prstGeom prst="bentConnector3">
                                <a:avLst>
                                  <a:gd name="adj1" fmla="val -101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99E20" id="Elbow Connector 48" o:spid="_x0000_s1026" type="#_x0000_t34" style="position:absolute;margin-left:362.6pt;margin-top:46.8pt;width:125pt;height:272.9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" adj="-2189" strokecolor="#4472c4 [3204]" strokeweight=".5pt">
                      <v:stroke endarrow="block"/>
                    </v:shape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AD81B9" wp14:editId="53565286">
                      <wp:simplePos x="0" y="0"/>
                      <wp:positionH relativeFrom="column">
                        <wp:posOffset>-211649</wp:posOffset>
                      </wp:positionH>
                      <wp:positionV relativeFrom="paragraph">
                        <wp:posOffset>2603003</wp:posOffset>
                      </wp:positionV>
                      <wp:extent cx="1047587" cy="443866"/>
                      <wp:effectExtent l="0" t="3175" r="16510" b="165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47587" cy="443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66F37" w:rsidRPr="00FD3846" w:rsidRDefault="00066F37" w:rsidP="00066F3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LEGAL DEPARTMENT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AD81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1" type="#_x0000_t202" style="position:absolute;left:0;text-align:left;margin-left:-16.65pt;margin-top:204.95pt;width:82.5pt;height:34.9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" fillcolor="white [3201]" strokeweight=".5pt">
                      <v:textbox>
                        <w:txbxContent>
                          <w:p w:rsidR="00066F37" w:rsidRPr="00FD3846" w:rsidRDefault="00066F37" w:rsidP="00066F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LEGAL DEPARTMENT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3928C22" wp14:editId="6816D3E2">
                      <wp:simplePos x="0" y="0"/>
                      <wp:positionH relativeFrom="column">
                        <wp:posOffset>3472760</wp:posOffset>
                      </wp:positionH>
                      <wp:positionV relativeFrom="paragraph">
                        <wp:posOffset>3914057</wp:posOffset>
                      </wp:positionV>
                      <wp:extent cx="1126490" cy="554990"/>
                      <wp:effectExtent l="0" t="0" r="16510" b="1651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549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51E9" w:rsidRPr="00066F37" w:rsidRDefault="00966B0F" w:rsidP="009A51E9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ACCEPTS CHANGES</w:t>
                                  </w:r>
                                  <w:r w:rsidR="001A61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&amp; SIGNS OFF EXECUTION COPY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928C22" id="Rectangle 30" o:spid="_x0000_s1032" style="position:absolute;left:0;text-align:left;margin-left:273.45pt;margin-top:308.2pt;width:88.7pt;height:43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" filled="f" strokecolor="#1f3763 [1604]" strokeweight="1pt">
                      <v:textbox>
                        <w:txbxContent>
                          <w:p w:rsidR="009A51E9" w:rsidRPr="00066F37" w:rsidRDefault="00966B0F" w:rsidP="009A51E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ACCEPTS CHANGES</w:t>
                            </w:r>
                            <w:r w:rsidR="001A61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&amp; SIGNS OFF EXECUTION COPY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99FC8F" wp14:editId="487AEEB0">
                      <wp:simplePos x="0" y="0"/>
                      <wp:positionH relativeFrom="column">
                        <wp:posOffset>-150051</wp:posOffset>
                      </wp:positionH>
                      <wp:positionV relativeFrom="paragraph">
                        <wp:posOffset>3869524</wp:posOffset>
                      </wp:positionV>
                      <wp:extent cx="1047587" cy="576036"/>
                      <wp:effectExtent l="0" t="5715" r="13970" b="1397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47587" cy="5760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66F37" w:rsidRPr="00FD3846" w:rsidRDefault="00066F37" w:rsidP="00066F3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SUPPLIER/3</w:t>
                                  </w:r>
                                  <w:r w:rsidRPr="00066F37">
                                    <w:rPr>
                                      <w:sz w:val="18"/>
                                      <w:szCs w:val="18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PARTY/EXTERNAL PARTY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9FC8F" id="Text Box 8" o:spid="_x0000_s1033" type="#_x0000_t202" style="position:absolute;left:0;text-align:left;margin-left:-11.8pt;margin-top:304.7pt;width:82.5pt;height:45.3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" fillcolor="white [3201]" strokeweight=".5pt">
                      <v:textbox>
                        <w:txbxContent>
                          <w:p w:rsidR="00066F37" w:rsidRPr="00FD3846" w:rsidRDefault="00066F37" w:rsidP="00066F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SUPPLIER/3</w:t>
                            </w:r>
                            <w:r w:rsidRPr="00066F37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PARTY/EXTERNAL PARTY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6072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FED24C9" wp14:editId="47A9250F">
                      <wp:simplePos x="0" y="0"/>
                      <wp:positionH relativeFrom="column">
                        <wp:posOffset>5066000</wp:posOffset>
                      </wp:positionH>
                      <wp:positionV relativeFrom="paragraph">
                        <wp:posOffset>374864</wp:posOffset>
                      </wp:positionV>
                      <wp:extent cx="1126490" cy="597719"/>
                      <wp:effectExtent l="0" t="0" r="16510" b="1206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9771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6A69" w:rsidRPr="000D6072" w:rsidRDefault="00BB6A69" w:rsidP="00BB6A69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RECEIVES </w:t>
                                  </w:r>
                                  <w:r w:rsidR="00716192"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EXECUTION COPY OF </w:t>
                                  </w:r>
                                  <w:r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CONTRACT</w:t>
                                  </w:r>
                                  <w:r w:rsidR="00250AC5"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/ COPY OF CONTRACT WITH </w:t>
                                  </w:r>
                                  <w:r w:rsidR="0019044D" w:rsidRPr="000D607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INPUTS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D24C9" id="Rectangle 25" o:spid="_x0000_s1034" style="position:absolute;left:0;text-align:left;margin-left:398.9pt;margin-top:29.5pt;width:88.7pt;height:47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" filled="f" strokecolor="#1f3763 [1604]" strokeweight="1pt">
                      <v:textbox>
                        <w:txbxContent>
                          <w:p w:rsidR="00BB6A69" w:rsidRPr="000D6072" w:rsidRDefault="00BB6A69" w:rsidP="00BB6A6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RECEIVES </w:t>
                            </w:r>
                            <w:r w:rsidR="00716192"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EXECUTION COPY OF </w:t>
                            </w:r>
                            <w:r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CONTRACT</w:t>
                            </w:r>
                            <w:r w:rsidR="00250AC5"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 COPY OF CONTRACT WITH </w:t>
                            </w:r>
                            <w:r w:rsidR="0019044D" w:rsidRPr="000D607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INPUTS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2AB6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34B321" wp14:editId="6CC8D140">
                      <wp:simplePos x="0" y="0"/>
                      <wp:positionH relativeFrom="column">
                        <wp:posOffset>8415020</wp:posOffset>
                      </wp:positionH>
                      <wp:positionV relativeFrom="paragraph">
                        <wp:posOffset>413385</wp:posOffset>
                      </wp:positionV>
                      <wp:extent cx="1126490" cy="554990"/>
                      <wp:effectExtent l="0" t="0" r="16510" b="1651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549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61F1" w:rsidRPr="00066F37" w:rsidRDefault="001A61F1" w:rsidP="001A61F1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INITITATES CRF FORM FOR SIGNOFF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34B321" id="Rectangle 39" o:spid="_x0000_s1035" style="position:absolute;left:0;text-align:left;margin-left:662.6pt;margin-top:32.55pt;width:88.7pt;height:43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" filled="f" strokecolor="#1f3763 [1604]" strokeweight="1pt">
                      <v:textbox>
                        <w:txbxContent>
                          <w:p w:rsidR="001A61F1" w:rsidRPr="00066F37" w:rsidRDefault="001A61F1" w:rsidP="001A61F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INITITATES CRF FORM FOR SIGNOFF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6192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8C059F7" wp14:editId="36484BBF">
                      <wp:simplePos x="0" y="0"/>
                      <wp:positionH relativeFrom="column">
                        <wp:posOffset>3476418</wp:posOffset>
                      </wp:positionH>
                      <wp:positionV relativeFrom="paragraph">
                        <wp:posOffset>677146</wp:posOffset>
                      </wp:positionV>
                      <wp:extent cx="255743" cy="0"/>
                      <wp:effectExtent l="0" t="63500" r="0" b="7620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7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EB134C" id="Straight Arrow Connector 47" o:spid="_x0000_s1026" type="#_x0000_t32" style="position:absolute;margin-left:273.75pt;margin-top:53.3pt;width:20.1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+Ov1QEAAAEEAAAOAAAAZHJzL2Uyb0RvYy54bWysU9tuEzEQfUfiHyy/k01CS1GUTYVS4AVB&#10;ROkHuN5x1pJvGg/Z5O8Ze5MtAoRU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16192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E8EB143" wp14:editId="133306C6">
                      <wp:simplePos x="0" y="0"/>
                      <wp:positionH relativeFrom="column">
                        <wp:posOffset>2030952</wp:posOffset>
                      </wp:positionH>
                      <wp:positionV relativeFrom="paragraph">
                        <wp:posOffset>677146</wp:posOffset>
                      </wp:positionV>
                      <wp:extent cx="318976" cy="0"/>
                      <wp:effectExtent l="0" t="63500" r="0" b="7620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9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0A5FD4" id="Straight Arrow Connector 46" o:spid="_x0000_s1026" type="#_x0000_t32" style="position:absolute;margin-left:159.9pt;margin-top:53.3pt;width:25.1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16192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40B61C" wp14:editId="0D971F86">
                      <wp:simplePos x="0" y="0"/>
                      <wp:positionH relativeFrom="column">
                        <wp:posOffset>1127879</wp:posOffset>
                      </wp:positionH>
                      <wp:positionV relativeFrom="paragraph">
                        <wp:posOffset>476737</wp:posOffset>
                      </wp:positionV>
                      <wp:extent cx="898072" cy="408214"/>
                      <wp:effectExtent l="0" t="0" r="16510" b="1143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072" cy="40821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6F37" w:rsidRPr="00066F37" w:rsidRDefault="00066F37" w:rsidP="00066F3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F14E6D" id="Oval 12" o:spid="_x0000_s1033" style="position:absolute;left:0;text-align:left;margin-left:88.8pt;margin-top:37.55pt;width:70.7pt;height:3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" filled="f" strokecolor="#1f3763 [1604]" strokeweight="1pt">
                      <v:stroke joinstyle="miter"/>
                      <v:textbox>
                        <w:txbxContent>
                          <w:p w:rsidR="00066F37" w:rsidRPr="00066F37" w:rsidRDefault="00066F37" w:rsidP="00066F3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16192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A118DD" wp14:editId="3443D78A">
                      <wp:simplePos x="0" y="0"/>
                      <wp:positionH relativeFrom="column">
                        <wp:posOffset>3732516</wp:posOffset>
                      </wp:positionH>
                      <wp:positionV relativeFrom="paragraph">
                        <wp:posOffset>427207</wp:posOffset>
                      </wp:positionV>
                      <wp:extent cx="1126490" cy="554990"/>
                      <wp:effectExtent l="0" t="0" r="16510" b="1651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549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6192" w:rsidRPr="00066F37" w:rsidRDefault="00716192" w:rsidP="00716192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PROVIDES SCOPE /DRAFT </w:t>
                                  </w:r>
                                  <w:r w:rsidRPr="00341278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CONT</w:t>
                                  </w:r>
                                  <w:ins w:id="2" w:author="Jocelyn Muthoka" w:date="2018-06-27T10:17:00Z">
                                    <w:r w:rsidR="0019044D" w:rsidRPr="00341278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R</w:t>
                                    </w:r>
                                  </w:ins>
                                  <w:r w:rsidRPr="00341278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ACT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TO LEGAL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A118DD" id="Rectangle 43" o:spid="_x0000_s1037" style="position:absolute;left:0;text-align:left;margin-left:293.9pt;margin-top:33.65pt;width:88.7pt;height:43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" filled="f" strokecolor="#1f3763 [1604]" strokeweight="1pt">
                      <v:textbox>
                        <w:txbxContent>
                          <w:p w:rsidR="00716192" w:rsidRPr="00066F37" w:rsidRDefault="00716192" w:rsidP="007161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PROVIDES SCOPE /DRAFT </w:t>
                            </w:r>
                            <w:r w:rsidRPr="0034127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CONT</w:t>
                            </w:r>
                            <w:ins w:id="3" w:author="Jocelyn Muthoka" w:date="2018-06-27T10:17:00Z">
                              <w:r w:rsidR="0019044D" w:rsidRPr="0034127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R</w:t>
                              </w:r>
                            </w:ins>
                            <w:r w:rsidRPr="0034127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 LEGAL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6192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3556D7B" wp14:editId="7F55C7E5">
                      <wp:simplePos x="0" y="0"/>
                      <wp:positionH relativeFrom="column">
                        <wp:posOffset>2350786</wp:posOffset>
                      </wp:positionH>
                      <wp:positionV relativeFrom="paragraph">
                        <wp:posOffset>418155</wp:posOffset>
                      </wp:positionV>
                      <wp:extent cx="1126490" cy="554990"/>
                      <wp:effectExtent l="0" t="0" r="16510" b="1651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549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6F37" w:rsidRPr="00066F37" w:rsidRDefault="00066F37" w:rsidP="00066F37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ENGAGE SUPPLIER/3</w:t>
                                  </w:r>
                                  <w:r w:rsidRPr="00066F37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PARTY FOR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556D7B" id="Rectangle 14" o:spid="_x0000_s1036" style="position:absolute;left:0;text-align:left;margin-left:185.1pt;margin-top:32.95pt;width:88.7pt;height:4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" filled="f" strokecolor="#1f3763 [1604]" strokeweight="1pt">
                      <v:textbox>
                        <w:txbxContent>
                          <w:p w:rsidR="00066F37" w:rsidRPr="00066F37" w:rsidRDefault="00066F37" w:rsidP="00066F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ENGAGE SUPPLIER/3</w:t>
                            </w:r>
                            <w:r w:rsidRPr="00066F37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PARTY FOR SERVICE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61F1" w:rsidRPr="001A61F1">
              <w:rPr>
                <w:b/>
                <w:noProof/>
                <w:color w:val="0D0D0D" w:themeColor="text1" w:themeTint="F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996363</wp:posOffset>
                      </wp:positionH>
                      <wp:positionV relativeFrom="paragraph">
                        <wp:posOffset>188587</wp:posOffset>
                      </wp:positionV>
                      <wp:extent cx="0" cy="5034987"/>
                      <wp:effectExtent l="0" t="0" r="12700" b="698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0349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FB0C26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14.85pt" to="78.45pt,4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" strokecolor="#0d0d0d [3069]" strokeweight=".5pt">
                      <v:stroke joinstyle="miter"/>
                    </v:line>
                  </w:pict>
                </mc:Fallback>
              </mc:AlternateContent>
            </w:r>
            <w:r w:rsidR="009A51E9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-68508</wp:posOffset>
                      </wp:positionH>
                      <wp:positionV relativeFrom="paragraph">
                        <wp:posOffset>200162</wp:posOffset>
                      </wp:positionV>
                      <wp:extent cx="9815332" cy="0"/>
                      <wp:effectExtent l="0" t="0" r="1460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533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48C21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5.75pt" to="767.45pt,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66F37" w:rsidRPr="001A61F1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F00BD8" wp14:editId="2D035FEC">
                      <wp:simplePos x="0" y="0"/>
                      <wp:positionH relativeFrom="column">
                        <wp:posOffset>-84817</wp:posOffset>
                      </wp:positionH>
                      <wp:positionV relativeFrom="paragraph">
                        <wp:posOffset>613047</wp:posOffset>
                      </wp:positionV>
                      <wp:extent cx="1047587" cy="443866"/>
                      <wp:effectExtent l="0" t="3175" r="16510" b="1651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47587" cy="443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66F37" w:rsidRPr="00FD3846" w:rsidRDefault="00066F37" w:rsidP="00066F3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3846">
                                    <w:rPr>
                                      <w:sz w:val="18"/>
                                      <w:szCs w:val="18"/>
                                    </w:rPr>
                                    <w:t>INITIATING DEPARTMENT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00BD8" id="Text Box 5" o:spid="_x0000_s1039" type="#_x0000_t202" style="position:absolute;left:0;text-align:left;margin-left:-6.7pt;margin-top:48.25pt;width:82.5pt;height:34.9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" fillcolor="white [3201]" strokeweight=".5pt">
                      <v:textbox>
                        <w:txbxContent>
                          <w:p w:rsidR="00066F37" w:rsidRPr="00FD3846" w:rsidRDefault="00066F37" w:rsidP="00066F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D3846">
                              <w:rPr>
                                <w:sz w:val="18"/>
                                <w:szCs w:val="18"/>
                              </w:rPr>
                              <w:t>INITIATING DEPARTMENT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3846" w:rsidRPr="001A61F1">
              <w:rPr>
                <w:b/>
                <w:sz w:val="18"/>
                <w:szCs w:val="18"/>
              </w:rPr>
              <w:t>PROCESS FLOW DIAGRAM</w:t>
            </w:r>
          </w:p>
        </w:tc>
      </w:tr>
    </w:tbl>
    <w:p w:rsidR="00D611E7" w:rsidRDefault="009A51E9">
      <w:r>
        <w:lastRenderedPageBreak/>
        <w:t>SLA’s.</w:t>
      </w:r>
    </w:p>
    <w:p w:rsidR="009A51E9" w:rsidRDefault="009A51E9"/>
    <w:p w:rsidR="0029220E" w:rsidRDefault="007216AA" w:rsidP="009A51E9">
      <w:pPr>
        <w:pStyle w:val="ListParagraph"/>
        <w:numPr>
          <w:ilvl w:val="0"/>
          <w:numId w:val="1"/>
        </w:numPr>
      </w:pPr>
      <w:r>
        <w:t xml:space="preserve">To be shared by Cliff </w:t>
      </w:r>
      <w:proofErr w:type="spellStart"/>
      <w:r>
        <w:t>Orango</w:t>
      </w:r>
      <w:proofErr w:type="spellEnd"/>
    </w:p>
    <w:p w:rsidR="0029220E" w:rsidRDefault="0029220E" w:rsidP="0029220E"/>
    <w:p w:rsidR="0029220E" w:rsidRDefault="0029220E" w:rsidP="0029220E">
      <w:r>
        <w:t>System Features:</w:t>
      </w:r>
    </w:p>
    <w:p w:rsidR="0029220E" w:rsidRDefault="00770451" w:rsidP="0029220E">
      <w:pPr>
        <w:pStyle w:val="ListParagraph"/>
        <w:numPr>
          <w:ilvl w:val="0"/>
          <w:numId w:val="2"/>
        </w:numPr>
      </w:pPr>
      <w:r>
        <w:t>Automatic e</w:t>
      </w:r>
      <w:r w:rsidR="0029220E">
        <w:t>mail notification</w:t>
      </w:r>
    </w:p>
    <w:p w:rsidR="0029220E" w:rsidRDefault="0029220E" w:rsidP="0029220E">
      <w:pPr>
        <w:pStyle w:val="ListParagraph"/>
        <w:numPr>
          <w:ilvl w:val="0"/>
          <w:numId w:val="2"/>
        </w:numPr>
      </w:pPr>
      <w:r>
        <w:t xml:space="preserve">Automatic </w:t>
      </w:r>
      <w:r w:rsidR="00770451">
        <w:t xml:space="preserve">email </w:t>
      </w:r>
      <w:r>
        <w:t xml:space="preserve">escalation </w:t>
      </w:r>
    </w:p>
    <w:p w:rsidR="0029220E" w:rsidRDefault="0029220E" w:rsidP="0029220E">
      <w:pPr>
        <w:pStyle w:val="ListParagraph"/>
        <w:numPr>
          <w:ilvl w:val="0"/>
          <w:numId w:val="2"/>
        </w:numPr>
      </w:pPr>
      <w:r>
        <w:t>Search feature</w:t>
      </w:r>
    </w:p>
    <w:p w:rsidR="0029220E" w:rsidRDefault="0029220E" w:rsidP="0029220E">
      <w:pPr>
        <w:pStyle w:val="ListParagraph"/>
        <w:numPr>
          <w:ilvl w:val="0"/>
          <w:numId w:val="2"/>
        </w:numPr>
      </w:pPr>
      <w:r>
        <w:t xml:space="preserve">Insert comments </w:t>
      </w:r>
      <w:r w:rsidR="00770451">
        <w:t xml:space="preserve">/ changes to be amended on contract </w:t>
      </w:r>
    </w:p>
    <w:p w:rsidR="0029220E" w:rsidRDefault="00A138D6" w:rsidP="0029220E">
      <w:pPr>
        <w:pStyle w:val="ListParagraph"/>
        <w:numPr>
          <w:ilvl w:val="0"/>
          <w:numId w:val="2"/>
        </w:numPr>
      </w:pPr>
      <w:r>
        <w:t xml:space="preserve">Archiving feature. </w:t>
      </w:r>
      <w:bookmarkStart w:id="4" w:name="_GoBack"/>
      <w:bookmarkEnd w:id="4"/>
      <w:r w:rsidR="00341278">
        <w:t>(Storage</w:t>
      </w:r>
      <w:r>
        <w:t>)</w:t>
      </w:r>
    </w:p>
    <w:p w:rsidR="00770451" w:rsidRDefault="00770451" w:rsidP="0029220E">
      <w:pPr>
        <w:pStyle w:val="ListParagraph"/>
        <w:numPr>
          <w:ilvl w:val="0"/>
          <w:numId w:val="2"/>
        </w:numPr>
      </w:pPr>
      <w:r>
        <w:t>SLA activation after certain periods of time</w:t>
      </w:r>
    </w:p>
    <w:p w:rsidR="00770451" w:rsidRDefault="00770451" w:rsidP="0029220E">
      <w:pPr>
        <w:pStyle w:val="ListParagraph"/>
        <w:numPr>
          <w:ilvl w:val="0"/>
          <w:numId w:val="2"/>
        </w:numPr>
      </w:pPr>
      <w:r>
        <w:t xml:space="preserve">Reports e.g. how many contracts complete, how many pending </w:t>
      </w:r>
      <w:r w:rsidR="00716192">
        <w:t>etc.</w:t>
      </w:r>
    </w:p>
    <w:p w:rsidR="00770451" w:rsidRDefault="00770451" w:rsidP="0029220E">
      <w:pPr>
        <w:pStyle w:val="ListParagraph"/>
        <w:numPr>
          <w:ilvl w:val="0"/>
          <w:numId w:val="2"/>
        </w:numPr>
      </w:pPr>
      <w:r>
        <w:t>Ability to attach</w:t>
      </w:r>
      <w:r w:rsidR="00716192">
        <w:t xml:space="preserve"> images &amp; files.</w:t>
      </w:r>
    </w:p>
    <w:p w:rsidR="00143FB6" w:rsidRDefault="00143FB6" w:rsidP="0029220E">
      <w:pPr>
        <w:pStyle w:val="ListParagraph"/>
        <w:numPr>
          <w:ilvl w:val="0"/>
          <w:numId w:val="2"/>
        </w:numPr>
      </w:pPr>
      <w:r>
        <w:t xml:space="preserve">Automatic email notification </w:t>
      </w:r>
      <w:r w:rsidR="008E0AD1">
        <w:t>a month before</w:t>
      </w:r>
      <w:r>
        <w:t xml:space="preserve"> expiry of the contract</w:t>
      </w:r>
      <w:r w:rsidR="008E0AD1">
        <w:t>.</w:t>
      </w:r>
      <w:r w:rsidR="005D0FCF">
        <w:t xml:space="preserve"> This will be implemented in our database of signed contracts.</w:t>
      </w:r>
    </w:p>
    <w:p w:rsidR="00E110B9" w:rsidRDefault="00E110B9" w:rsidP="0029220E">
      <w:pPr>
        <w:pStyle w:val="ListParagraph"/>
        <w:numPr>
          <w:ilvl w:val="0"/>
          <w:numId w:val="2"/>
        </w:numPr>
      </w:pPr>
      <w:r>
        <w:t>Training manual – Simple manual to be used for team training.</w:t>
      </w:r>
    </w:p>
    <w:p w:rsidR="007216AA" w:rsidRDefault="007216AA" w:rsidP="007216AA"/>
    <w:p w:rsidR="007216AA" w:rsidRDefault="007216AA" w:rsidP="007216AA">
      <w:r>
        <w:t>System Logic:</w:t>
      </w:r>
    </w:p>
    <w:p w:rsidR="003007CD" w:rsidRDefault="006255A2" w:rsidP="003007CD">
      <w:pPr>
        <w:pStyle w:val="ListParagraph"/>
        <w:numPr>
          <w:ilvl w:val="0"/>
          <w:numId w:val="3"/>
        </w:numPr>
      </w:pPr>
      <w:r>
        <w:t xml:space="preserve">Scope: The system will deal with </w:t>
      </w:r>
      <w:r w:rsidRPr="006F54C6">
        <w:rPr>
          <w:b/>
        </w:rPr>
        <w:t>NDAs</w:t>
      </w:r>
      <w:r>
        <w:t xml:space="preserve">, </w:t>
      </w:r>
      <w:r w:rsidRPr="006F54C6">
        <w:rPr>
          <w:b/>
        </w:rPr>
        <w:t>Contracts</w:t>
      </w:r>
      <w:r>
        <w:t xml:space="preserve"> and </w:t>
      </w:r>
      <w:r w:rsidRPr="006F54C6">
        <w:rPr>
          <w:b/>
        </w:rPr>
        <w:t>Business licenses</w:t>
      </w:r>
      <w:r>
        <w:t>.</w:t>
      </w:r>
      <w:r w:rsidR="003007CD">
        <w:t xml:space="preserve"> The system wi</w:t>
      </w:r>
      <w:r w:rsidR="00C950D4">
        <w:t xml:space="preserve">ll also serve all the </w:t>
      </w:r>
      <w:proofErr w:type="gramStart"/>
      <w:r w:rsidR="00C950D4">
        <w:t>countries( accessible</w:t>
      </w:r>
      <w:proofErr w:type="gramEnd"/>
      <w:r w:rsidR="00C950D4">
        <w:t xml:space="preserve"> via WEB to all the countries) </w:t>
      </w:r>
    </w:p>
    <w:p w:rsidR="006F54C6" w:rsidRDefault="006F54C6" w:rsidP="007216AA">
      <w:pPr>
        <w:pStyle w:val="ListParagraph"/>
        <w:numPr>
          <w:ilvl w:val="0"/>
          <w:numId w:val="3"/>
        </w:numPr>
      </w:pPr>
      <w:r>
        <w:t xml:space="preserve">The system will generate </w:t>
      </w:r>
      <w:r w:rsidRPr="006F54C6">
        <w:rPr>
          <w:b/>
        </w:rPr>
        <w:t>ticket numbers</w:t>
      </w:r>
      <w:r>
        <w:t xml:space="preserve"> for every new contract/NDA/license uploaded.</w:t>
      </w:r>
    </w:p>
    <w:p w:rsidR="007216AA" w:rsidRDefault="00A111E9" w:rsidP="007216AA">
      <w:pPr>
        <w:pStyle w:val="ListParagraph"/>
        <w:numPr>
          <w:ilvl w:val="0"/>
          <w:numId w:val="3"/>
        </w:numPr>
      </w:pPr>
      <w:r>
        <w:t xml:space="preserve">The system will have a </w:t>
      </w:r>
      <w:r w:rsidR="006255A2">
        <w:t xml:space="preserve">first </w:t>
      </w:r>
      <w:r>
        <w:t xml:space="preserve">dialog box when one logs in that will prompt whether it is a </w:t>
      </w:r>
      <w:r w:rsidRPr="006F54C6">
        <w:rPr>
          <w:b/>
        </w:rPr>
        <w:t>NEW</w:t>
      </w:r>
      <w:r>
        <w:t xml:space="preserve"> or </w:t>
      </w:r>
      <w:r w:rsidRPr="006F54C6">
        <w:rPr>
          <w:b/>
        </w:rPr>
        <w:t xml:space="preserve">EXISTING </w:t>
      </w:r>
      <w:r>
        <w:t xml:space="preserve">contract. If NEW it will generate a new ticket number. If EXISTING the user will upload the contract using the </w:t>
      </w:r>
      <w:r w:rsidR="006F54C6">
        <w:t>already assigned</w:t>
      </w:r>
      <w:r>
        <w:t xml:space="preserve"> ticket number.</w:t>
      </w:r>
    </w:p>
    <w:p w:rsidR="001B3C76" w:rsidRDefault="001B3C76" w:rsidP="007216AA">
      <w:pPr>
        <w:pStyle w:val="ListParagraph"/>
        <w:numPr>
          <w:ilvl w:val="0"/>
          <w:numId w:val="3"/>
        </w:numPr>
      </w:pPr>
      <w:r>
        <w:t xml:space="preserve">The system will have </w:t>
      </w:r>
      <w:r w:rsidRPr="001B3C76">
        <w:rPr>
          <w:b/>
        </w:rPr>
        <w:t>text boxes</w:t>
      </w:r>
      <w:r>
        <w:t xml:space="preserve"> to allow users and reviewers to make comments. </w:t>
      </w:r>
    </w:p>
    <w:p w:rsidR="00A111E9" w:rsidRDefault="006255A2" w:rsidP="007216AA">
      <w:pPr>
        <w:pStyle w:val="ListParagraph"/>
        <w:numPr>
          <w:ilvl w:val="0"/>
          <w:numId w:val="3"/>
        </w:numPr>
      </w:pPr>
      <w:r>
        <w:t>The system will allow one to have a</w:t>
      </w:r>
      <w:r w:rsidRPr="006F54C6">
        <w:rPr>
          <w:b/>
        </w:rPr>
        <w:t xml:space="preserve"> profile</w:t>
      </w:r>
      <w:r>
        <w:t xml:space="preserve"> where they can view their active / closed tickets</w:t>
      </w:r>
      <w:r w:rsidR="006F54C6">
        <w:t>.</w:t>
      </w:r>
    </w:p>
    <w:p w:rsidR="006255A2" w:rsidRDefault="006F54C6" w:rsidP="007216AA">
      <w:pPr>
        <w:pStyle w:val="ListParagraph"/>
        <w:numPr>
          <w:ilvl w:val="0"/>
          <w:numId w:val="3"/>
        </w:numPr>
        <w:rPr>
          <w:b/>
        </w:rPr>
      </w:pPr>
      <w:r>
        <w:t xml:space="preserve">The system will assign every new contract/NDA via </w:t>
      </w:r>
      <w:r w:rsidRPr="006F54C6">
        <w:rPr>
          <w:b/>
        </w:rPr>
        <w:t>round robin</w:t>
      </w:r>
      <w:r>
        <w:t xml:space="preserve">. It will have an </w:t>
      </w:r>
      <w:r w:rsidRPr="006F54C6">
        <w:rPr>
          <w:b/>
        </w:rPr>
        <w:t xml:space="preserve">acknowledgment </w:t>
      </w:r>
      <w:r>
        <w:t xml:space="preserve">dialog for </w:t>
      </w:r>
      <w:r w:rsidRPr="006F54C6">
        <w:rPr>
          <w:b/>
        </w:rPr>
        <w:t>contract reviewers</w:t>
      </w:r>
      <w:r>
        <w:rPr>
          <w:b/>
        </w:rPr>
        <w:t xml:space="preserve"> </w:t>
      </w:r>
      <w:r>
        <w:t xml:space="preserve">and the reviewer will choose whether </w:t>
      </w:r>
      <w:r w:rsidRPr="006F54C6">
        <w:rPr>
          <w:b/>
        </w:rPr>
        <w:t xml:space="preserve">standard </w:t>
      </w:r>
      <w:r>
        <w:t xml:space="preserve">or </w:t>
      </w:r>
      <w:r w:rsidRPr="006F54C6">
        <w:rPr>
          <w:b/>
        </w:rPr>
        <w:t>non-standard contract</w:t>
      </w:r>
      <w:r>
        <w:rPr>
          <w:b/>
        </w:rPr>
        <w:t xml:space="preserve">. </w:t>
      </w:r>
      <w:r>
        <w:t xml:space="preserve">Acknowledgment will have a </w:t>
      </w:r>
      <w:r w:rsidR="00866C38">
        <w:t>1-hour</w:t>
      </w:r>
      <w:r>
        <w:t xml:space="preserve"> reminder.</w:t>
      </w:r>
    </w:p>
    <w:p w:rsidR="006F54C6" w:rsidRPr="006F54C6" w:rsidRDefault="006F54C6" w:rsidP="007216AA">
      <w:pPr>
        <w:pStyle w:val="ListParagraph"/>
        <w:numPr>
          <w:ilvl w:val="0"/>
          <w:numId w:val="3"/>
        </w:numPr>
        <w:rPr>
          <w:b/>
        </w:rPr>
      </w:pPr>
      <w:r>
        <w:t xml:space="preserve">Once a contract has been acknowledged it will send an </w:t>
      </w:r>
      <w:r w:rsidRPr="006F54C6">
        <w:rPr>
          <w:b/>
        </w:rPr>
        <w:t>acknowledgment message</w:t>
      </w:r>
      <w:r>
        <w:t xml:space="preserve"> to the initiator with the </w:t>
      </w:r>
      <w:r w:rsidRPr="006F54C6">
        <w:rPr>
          <w:b/>
        </w:rPr>
        <w:t>ticket number.</w:t>
      </w:r>
    </w:p>
    <w:p w:rsidR="006F54C6" w:rsidRPr="00866C38" w:rsidRDefault="006F54C6" w:rsidP="007216AA">
      <w:pPr>
        <w:pStyle w:val="ListParagraph"/>
        <w:numPr>
          <w:ilvl w:val="0"/>
          <w:numId w:val="3"/>
        </w:numPr>
        <w:rPr>
          <w:b/>
        </w:rPr>
      </w:pPr>
      <w:r>
        <w:t xml:space="preserve">If a reviewer is away on leave, they will have an option for </w:t>
      </w:r>
      <w:r w:rsidRPr="006F54C6">
        <w:rPr>
          <w:b/>
        </w:rPr>
        <w:t>out of office</w:t>
      </w:r>
      <w:r>
        <w:t xml:space="preserve"> and who to assign the tasks to.</w:t>
      </w:r>
    </w:p>
    <w:p w:rsidR="00866C38" w:rsidRPr="007716AD" w:rsidRDefault="00866C38" w:rsidP="007216AA">
      <w:pPr>
        <w:pStyle w:val="ListParagraph"/>
        <w:numPr>
          <w:ilvl w:val="0"/>
          <w:numId w:val="3"/>
        </w:numPr>
        <w:rPr>
          <w:b/>
        </w:rPr>
      </w:pPr>
      <w:r>
        <w:t>The reviewers will have an option to delete a wrongly uploaded contract.</w:t>
      </w:r>
    </w:p>
    <w:p w:rsidR="007716AD" w:rsidRPr="00866C38" w:rsidRDefault="007716AD" w:rsidP="007216AA">
      <w:pPr>
        <w:pStyle w:val="ListParagraph"/>
        <w:numPr>
          <w:ilvl w:val="0"/>
          <w:numId w:val="3"/>
        </w:numPr>
        <w:rPr>
          <w:b/>
        </w:rPr>
      </w:pPr>
      <w:r>
        <w:t>The system will keep a track/history of uploaded contracts within the profiles.</w:t>
      </w:r>
    </w:p>
    <w:p w:rsidR="00866C38" w:rsidRPr="006F54C6" w:rsidRDefault="00866C38" w:rsidP="007716AD">
      <w:pPr>
        <w:pStyle w:val="ListParagraph"/>
        <w:rPr>
          <w:b/>
        </w:rPr>
      </w:pPr>
    </w:p>
    <w:p w:rsidR="006F54C6" w:rsidRDefault="006F54C6" w:rsidP="006F54C6">
      <w:pPr>
        <w:rPr>
          <w:b/>
        </w:rPr>
      </w:pPr>
    </w:p>
    <w:p w:rsidR="00866C38" w:rsidRDefault="00866C38" w:rsidP="006F54C6">
      <w:pPr>
        <w:rPr>
          <w:b/>
        </w:rPr>
      </w:pPr>
    </w:p>
    <w:p w:rsidR="00866C38" w:rsidRDefault="00866C38" w:rsidP="006F54C6">
      <w:pPr>
        <w:rPr>
          <w:b/>
        </w:rPr>
      </w:pPr>
    </w:p>
    <w:p w:rsidR="006F54C6" w:rsidRDefault="006F54C6" w:rsidP="006F54C6">
      <w:r w:rsidRPr="006F54C6">
        <w:t>Reports:</w:t>
      </w:r>
    </w:p>
    <w:p w:rsidR="00866C38" w:rsidRDefault="00866C38" w:rsidP="006F54C6">
      <w:pPr>
        <w:pStyle w:val="ListParagraph"/>
        <w:numPr>
          <w:ilvl w:val="0"/>
          <w:numId w:val="4"/>
        </w:numPr>
      </w:pPr>
      <w:r>
        <w:t>Report should produce the following:</w:t>
      </w:r>
    </w:p>
    <w:p w:rsidR="00866C38" w:rsidRDefault="00866C38" w:rsidP="00866C38">
      <w:pPr>
        <w:pStyle w:val="ListParagraph"/>
        <w:numPr>
          <w:ilvl w:val="1"/>
          <w:numId w:val="4"/>
        </w:numPr>
      </w:pPr>
      <w:r>
        <w:t>Type of contract</w:t>
      </w:r>
    </w:p>
    <w:p w:rsidR="00866C38" w:rsidRDefault="00866C38" w:rsidP="00866C38">
      <w:pPr>
        <w:pStyle w:val="ListParagraph"/>
        <w:numPr>
          <w:ilvl w:val="1"/>
          <w:numId w:val="4"/>
        </w:numPr>
      </w:pPr>
      <w:r>
        <w:t>Reviewer</w:t>
      </w:r>
    </w:p>
    <w:p w:rsidR="00866C38" w:rsidRDefault="00866C38" w:rsidP="00866C38">
      <w:pPr>
        <w:pStyle w:val="ListParagraph"/>
        <w:numPr>
          <w:ilvl w:val="1"/>
          <w:numId w:val="4"/>
        </w:numPr>
      </w:pPr>
      <w:r>
        <w:t>Date uploaded</w:t>
      </w:r>
    </w:p>
    <w:p w:rsidR="00866C38" w:rsidRDefault="00866C38" w:rsidP="00866C38">
      <w:pPr>
        <w:pStyle w:val="ListParagraph"/>
        <w:numPr>
          <w:ilvl w:val="1"/>
          <w:numId w:val="4"/>
        </w:numPr>
      </w:pPr>
      <w:r>
        <w:t>Status</w:t>
      </w:r>
    </w:p>
    <w:p w:rsidR="00866C38" w:rsidRDefault="00866C38" w:rsidP="007716AD">
      <w:pPr>
        <w:pStyle w:val="ListParagraph"/>
        <w:numPr>
          <w:ilvl w:val="1"/>
          <w:numId w:val="4"/>
        </w:numPr>
      </w:pPr>
      <w:r>
        <w:t>Date closed</w:t>
      </w:r>
    </w:p>
    <w:p w:rsidR="006F54C6" w:rsidRDefault="00866C38" w:rsidP="006F54C6">
      <w:pPr>
        <w:pStyle w:val="ListParagraph"/>
        <w:numPr>
          <w:ilvl w:val="0"/>
          <w:numId w:val="4"/>
        </w:numPr>
      </w:pPr>
      <w:r>
        <w:t>Every user will have an option to view their own summary report of tickets handled.</w:t>
      </w:r>
    </w:p>
    <w:p w:rsidR="00866C38" w:rsidRDefault="00866C38" w:rsidP="006F54C6">
      <w:pPr>
        <w:pStyle w:val="ListParagraph"/>
        <w:numPr>
          <w:ilvl w:val="0"/>
          <w:numId w:val="4"/>
        </w:numPr>
      </w:pPr>
      <w:r>
        <w:t xml:space="preserve">One superuser will have an option to view the master reports for all users. </w:t>
      </w:r>
      <w:r w:rsidR="007716AD">
        <w:t xml:space="preserve">(Dashboard) </w:t>
      </w:r>
    </w:p>
    <w:p w:rsidR="00173895" w:rsidRDefault="00173895" w:rsidP="00173895"/>
    <w:p w:rsidR="00173895" w:rsidRDefault="00173895" w:rsidP="00173895"/>
    <w:p w:rsidR="00173895" w:rsidRDefault="00173895" w:rsidP="00173895">
      <w:r>
        <w:t>User Roles:</w:t>
      </w:r>
    </w:p>
    <w:p w:rsidR="00173895" w:rsidRDefault="00173895" w:rsidP="00173895">
      <w:pPr>
        <w:pStyle w:val="ListParagraph"/>
        <w:numPr>
          <w:ilvl w:val="0"/>
          <w:numId w:val="5"/>
        </w:numPr>
      </w:pPr>
      <w:r>
        <w:t>Standard user</w:t>
      </w:r>
    </w:p>
    <w:p w:rsidR="00173895" w:rsidRDefault="00173895" w:rsidP="00173895">
      <w:pPr>
        <w:pStyle w:val="ListParagraph"/>
        <w:numPr>
          <w:ilvl w:val="0"/>
          <w:numId w:val="5"/>
        </w:numPr>
      </w:pPr>
      <w:r>
        <w:t>Legal Counsel</w:t>
      </w:r>
    </w:p>
    <w:p w:rsidR="00173895" w:rsidRDefault="00173895" w:rsidP="00173895">
      <w:pPr>
        <w:pStyle w:val="ListParagraph"/>
        <w:numPr>
          <w:ilvl w:val="0"/>
          <w:numId w:val="5"/>
        </w:numPr>
      </w:pPr>
      <w:r>
        <w:t>Legal Manager</w:t>
      </w:r>
    </w:p>
    <w:p w:rsidR="00173895" w:rsidRDefault="00173895" w:rsidP="00173895">
      <w:pPr>
        <w:pStyle w:val="ListParagraph"/>
        <w:numPr>
          <w:ilvl w:val="0"/>
          <w:numId w:val="5"/>
        </w:numPr>
      </w:pPr>
      <w:r>
        <w:t>Head of legal</w:t>
      </w:r>
    </w:p>
    <w:p w:rsidR="00173895" w:rsidRPr="006F54C6" w:rsidRDefault="00173895" w:rsidP="00173895">
      <w:pPr>
        <w:pStyle w:val="ListParagraph"/>
        <w:numPr>
          <w:ilvl w:val="0"/>
          <w:numId w:val="5"/>
        </w:numPr>
      </w:pPr>
      <w:r>
        <w:t>Legal admin</w:t>
      </w:r>
    </w:p>
    <w:p w:rsidR="00770451" w:rsidRDefault="00770451" w:rsidP="00770451">
      <w:pPr>
        <w:pStyle w:val="ListParagraph"/>
      </w:pPr>
    </w:p>
    <w:p w:rsidR="009A51E9" w:rsidRDefault="009A51E9"/>
    <w:sectPr w:rsidR="009A51E9" w:rsidSect="00303FD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54E"/>
    <w:multiLevelType w:val="hybridMultilevel"/>
    <w:tmpl w:val="65C81F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46CD0"/>
    <w:multiLevelType w:val="hybridMultilevel"/>
    <w:tmpl w:val="9304A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E69A0"/>
    <w:multiLevelType w:val="hybridMultilevel"/>
    <w:tmpl w:val="CFF20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629D"/>
    <w:multiLevelType w:val="hybridMultilevel"/>
    <w:tmpl w:val="F5E4F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D22DF"/>
    <w:multiLevelType w:val="hybridMultilevel"/>
    <w:tmpl w:val="1316A6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Maina">
    <w15:presenceInfo w15:providerId="AD" w15:userId="S-1-5-21-3079673440-362579961-2594594785-5439"/>
  </w15:person>
  <w15:person w15:author="Jocelyn Muthoka">
    <w15:presenceInfo w15:providerId="AD" w15:userId="S-1-5-21-3079673440-362579961-2594594785-53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FD9"/>
    <w:rsid w:val="00066F37"/>
    <w:rsid w:val="000D460C"/>
    <w:rsid w:val="000D6072"/>
    <w:rsid w:val="00121A7E"/>
    <w:rsid w:val="00143FB6"/>
    <w:rsid w:val="00173895"/>
    <w:rsid w:val="00175913"/>
    <w:rsid w:val="0019044D"/>
    <w:rsid w:val="001A61F1"/>
    <w:rsid w:val="001B3C76"/>
    <w:rsid w:val="00250AC5"/>
    <w:rsid w:val="00285A82"/>
    <w:rsid w:val="0029220E"/>
    <w:rsid w:val="003007CD"/>
    <w:rsid w:val="00303FD9"/>
    <w:rsid w:val="00341278"/>
    <w:rsid w:val="003F3C44"/>
    <w:rsid w:val="005471DE"/>
    <w:rsid w:val="005D0FCF"/>
    <w:rsid w:val="005D2AB6"/>
    <w:rsid w:val="005E5818"/>
    <w:rsid w:val="006144BB"/>
    <w:rsid w:val="006255A2"/>
    <w:rsid w:val="006F54C6"/>
    <w:rsid w:val="00716192"/>
    <w:rsid w:val="007216AA"/>
    <w:rsid w:val="00770451"/>
    <w:rsid w:val="007716AD"/>
    <w:rsid w:val="00866C38"/>
    <w:rsid w:val="008840B4"/>
    <w:rsid w:val="008C34F5"/>
    <w:rsid w:val="008E0AD1"/>
    <w:rsid w:val="00961583"/>
    <w:rsid w:val="00966B0F"/>
    <w:rsid w:val="009A51E9"/>
    <w:rsid w:val="00A111E9"/>
    <w:rsid w:val="00A138D6"/>
    <w:rsid w:val="00BB6A69"/>
    <w:rsid w:val="00C950D4"/>
    <w:rsid w:val="00D611E7"/>
    <w:rsid w:val="00E110B9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BA62F-8603-1C4D-9BAA-FA9B5349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1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AB4956-E55F-5742-9C66-E84B99C1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Njogu</dc:creator>
  <cp:keywords/>
  <dc:description/>
  <cp:lastModifiedBy>Anthony Njogu</cp:lastModifiedBy>
  <cp:revision>10</cp:revision>
  <cp:lastPrinted>2019-01-31T11:58:00Z</cp:lastPrinted>
  <dcterms:created xsi:type="dcterms:W3CDTF">2019-01-31T14:05:00Z</dcterms:created>
  <dcterms:modified xsi:type="dcterms:W3CDTF">2019-02-19T09:16:00Z</dcterms:modified>
</cp:coreProperties>
</file>